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85" w:rsidRDefault="00CB1585" w:rsidP="00CB1585">
      <w:pPr>
        <w:pStyle w:val="ListParagraph"/>
        <w:numPr>
          <w:ilvl w:val="0"/>
          <w:numId w:val="1"/>
        </w:numPr>
      </w:pPr>
      <w:r>
        <w:t xml:space="preserve">Unzip the compressed firmware file. Use 7zip (download from </w:t>
      </w:r>
      <w:hyperlink r:id="rId5" w:history="1">
        <w:r w:rsidRPr="004239F3">
          <w:rPr>
            <w:rStyle w:val="Hyperlink"/>
          </w:rPr>
          <w:t>https://www.7-zip.org/</w:t>
        </w:r>
      </w:hyperlink>
      <w:r>
        <w:t>) is preferred.</w:t>
      </w:r>
    </w:p>
    <w:p w:rsidR="00E0085C" w:rsidRDefault="00E0085C" w:rsidP="00CB1585">
      <w:pPr>
        <w:ind w:left="360"/>
        <w:rPr>
          <w:b/>
        </w:rPr>
      </w:pPr>
    </w:p>
    <w:p w:rsidR="00CB1585" w:rsidRPr="00CB1585" w:rsidRDefault="00CB1585" w:rsidP="00CB1585">
      <w:pPr>
        <w:ind w:left="360"/>
        <w:rPr>
          <w:b/>
        </w:rPr>
      </w:pPr>
      <w:r w:rsidRPr="00CB1585">
        <w:rPr>
          <w:b/>
        </w:rPr>
        <w:t xml:space="preserve">Use Win32 Disk Imager to write the image file to microSD card. </w:t>
      </w:r>
    </w:p>
    <w:p w:rsidR="00CB1585" w:rsidRDefault="00CB1585" w:rsidP="00CB1585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eastAsiaTheme="minorHAnsi"/>
        </w:rPr>
      </w:pPr>
      <w:r w:rsidRPr="0037460C">
        <w:rPr>
          <w:rFonts w:eastAsiaTheme="minorHAnsi"/>
        </w:rPr>
        <w:t xml:space="preserve">Open </w:t>
      </w:r>
      <w:r w:rsidRPr="0037460C">
        <w:rPr>
          <w:rFonts w:eastAsiaTheme="minorHAnsi"/>
          <w:b/>
          <w:bCs/>
        </w:rPr>
        <w:t>Win32 Disk Imager</w:t>
      </w:r>
      <w:r w:rsidRPr="0037460C">
        <w:rPr>
          <w:rFonts w:eastAsiaTheme="minorHAnsi"/>
        </w:rPr>
        <w:t>. Select the Firmware Image file. Select the micro</w:t>
      </w:r>
      <w:r>
        <w:rPr>
          <w:rFonts w:eastAsiaTheme="minorHAnsi"/>
        </w:rPr>
        <w:t>-</w:t>
      </w:r>
      <w:r w:rsidRPr="0037460C">
        <w:rPr>
          <w:rFonts w:eastAsiaTheme="minorHAnsi"/>
        </w:rPr>
        <w:t xml:space="preserve">SD card device. </w:t>
      </w:r>
    </w:p>
    <w:p w:rsidR="00CB1585" w:rsidRDefault="00CB1585" w:rsidP="00CB1585">
      <w:pPr>
        <w:pStyle w:val="ListParagraph"/>
        <w:spacing w:after="120"/>
        <w:ind w:left="792"/>
        <w:contextualSpacing w:val="0"/>
        <w:rPr>
          <w:rFonts w:eastAsiaTheme="minorHAnsi"/>
        </w:rPr>
      </w:pPr>
      <w:r w:rsidRPr="0037460C">
        <w:rPr>
          <w:rFonts w:eastAsiaTheme="minorHAnsi"/>
          <w:b/>
          <w:bCs/>
          <w:i/>
          <w:iCs/>
        </w:rPr>
        <w:t>NOTE</w:t>
      </w:r>
      <w:r>
        <w:rPr>
          <w:rFonts w:eastAsiaTheme="minorHAnsi"/>
        </w:rPr>
        <w:t xml:space="preserve">: Ensure the correct version of the FW is being selected prior to loading image. </w:t>
      </w:r>
    </w:p>
    <w:p w:rsidR="00CB1585" w:rsidRPr="0037460C" w:rsidRDefault="00CB1585" w:rsidP="00CB1585">
      <w:pPr>
        <w:pStyle w:val="ListParagraph"/>
        <w:spacing w:after="120"/>
        <w:ind w:left="792"/>
        <w:contextualSpacing w:val="0"/>
        <w:jc w:val="center"/>
        <w:rPr>
          <w:rFonts w:eastAsiaTheme="minorHAnsi"/>
        </w:rPr>
      </w:pPr>
      <w:r w:rsidRPr="00786D24">
        <w:rPr>
          <w:b/>
          <w:bCs/>
          <w:iCs/>
          <w:noProof/>
        </w:rPr>
        <w:drawing>
          <wp:inline distT="0" distB="0" distL="0" distR="0" wp14:anchorId="2FE32416" wp14:editId="37EC2647">
            <wp:extent cx="3045349" cy="21165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929" cy="21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eastAsiaTheme="minorHAnsi"/>
        </w:rPr>
      </w:pPr>
      <w:r>
        <w:t xml:space="preserve"> </w:t>
      </w:r>
      <w:r w:rsidRPr="0037460C">
        <w:rPr>
          <w:rFonts w:eastAsiaTheme="minorHAnsi"/>
        </w:rPr>
        <w:t>Click Write. Wait until writing is done. Click OK.</w:t>
      </w:r>
    </w:p>
    <w:p w:rsidR="00CB1585" w:rsidRDefault="00CB1585" w:rsidP="00CB1585">
      <w:pPr>
        <w:pStyle w:val="ListParagraph"/>
        <w:spacing w:after="120" w:line="240" w:lineRule="auto"/>
        <w:ind w:left="792"/>
        <w:contextualSpacing w:val="0"/>
        <w:jc w:val="center"/>
        <w:rPr>
          <w:rFonts w:eastAsiaTheme="minorHAnsi"/>
        </w:rPr>
      </w:pPr>
      <w:r w:rsidRPr="00786D24">
        <w:rPr>
          <w:noProof/>
        </w:rPr>
        <w:drawing>
          <wp:inline distT="0" distB="0" distL="0" distR="0" wp14:anchorId="4553CF4A" wp14:editId="3B443674">
            <wp:extent cx="1212111" cy="87951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725" cy="8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85" w:rsidRDefault="00CB1585" w:rsidP="00CB1585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eastAsiaTheme="minorHAnsi"/>
        </w:rPr>
      </w:pPr>
      <w:r>
        <w:rPr>
          <w:rFonts w:eastAsiaTheme="minorHAnsi"/>
        </w:rPr>
        <w:t>Remove microSD card from SD card reader.</w:t>
      </w:r>
    </w:p>
    <w:p w:rsidR="00E0085C" w:rsidRDefault="00E0085C" w:rsidP="00CB1585">
      <w:pPr>
        <w:spacing w:after="120" w:line="240" w:lineRule="auto"/>
        <w:ind w:left="360"/>
        <w:rPr>
          <w:rFonts w:eastAsiaTheme="minorHAnsi"/>
          <w:b/>
        </w:rPr>
      </w:pPr>
    </w:p>
    <w:p w:rsidR="00CB1585" w:rsidRDefault="00CB1585" w:rsidP="00CB1585">
      <w:pPr>
        <w:spacing w:after="120" w:line="240" w:lineRule="auto"/>
        <w:ind w:left="360"/>
        <w:rPr>
          <w:rFonts w:eastAsiaTheme="minorHAnsi"/>
          <w:b/>
        </w:rPr>
      </w:pPr>
      <w:r w:rsidRPr="00CB1585">
        <w:rPr>
          <w:rFonts w:eastAsiaTheme="minorHAnsi"/>
          <w:b/>
        </w:rPr>
        <w:t>Use “SD Card utility” Script to write Device ID to the SD card.</w:t>
      </w:r>
    </w:p>
    <w:p w:rsidR="00121CF7" w:rsidRDefault="00592C06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 xml:space="preserve">Double click “SD card utility.bat” to start the script. </w:t>
      </w:r>
    </w:p>
    <w:p w:rsidR="00592C06" w:rsidRDefault="00592C06" w:rsidP="00592C06">
      <w:pPr>
        <w:pStyle w:val="ListParagraph"/>
        <w:spacing w:after="120" w:line="240" w:lineRule="auto"/>
        <w:ind w:left="1080"/>
        <w:jc w:val="center"/>
        <w:rPr>
          <w:rFonts w:eastAsiaTheme="minorHAnsi"/>
        </w:rPr>
      </w:pPr>
      <w:ins w:id="0" w:author="hui" w:date="2021-08-03T17:18:00Z">
        <w:r w:rsidRPr="00517EBC">
          <w:rPr>
            <w:rFonts w:eastAsiaTheme="minorHAnsi"/>
            <w:noProof/>
          </w:rPr>
          <w:drawing>
            <wp:inline distT="0" distB="0" distL="0" distR="0" wp14:anchorId="6E038708" wp14:editId="186033EC">
              <wp:extent cx="5263913" cy="1257300"/>
              <wp:effectExtent l="0" t="0" r="0" b="0"/>
              <wp:docPr id="41" name="Picture 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63132"/>
                      <a:stretch/>
                    </pic:blipFill>
                    <pic:spPr bwMode="auto">
                      <a:xfrm>
                        <a:off x="0" y="0"/>
                        <a:ext cx="5302882" cy="126660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592C06" w:rsidRDefault="00592C06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>Insert the SD card that has the image file loaded from above to the SD card reader.</w:t>
      </w:r>
    </w:p>
    <w:p w:rsidR="00592C06" w:rsidRDefault="00592C06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 xml:space="preserve">The script will detect the SD card has inserted and write “device_id.json” file to the SD card. </w:t>
      </w:r>
    </w:p>
    <w:p w:rsidR="00B56D56" w:rsidRDefault="00B56D56" w:rsidP="00B56D56">
      <w:pPr>
        <w:pStyle w:val="ListParagraph"/>
        <w:spacing w:after="120" w:line="240" w:lineRule="auto"/>
        <w:ind w:left="1440"/>
        <w:jc w:val="center"/>
        <w:rPr>
          <w:rFonts w:eastAsiaTheme="minorHAnsi"/>
        </w:rPr>
      </w:pPr>
    </w:p>
    <w:p w:rsidR="00B56D56" w:rsidRDefault="00B56D56" w:rsidP="00B56D56">
      <w:pPr>
        <w:pStyle w:val="ListParagraph"/>
        <w:spacing w:after="120" w:line="240" w:lineRule="auto"/>
        <w:ind w:left="1440"/>
        <w:jc w:val="center"/>
        <w:rPr>
          <w:rFonts w:eastAsiaTheme="minorHAnsi"/>
        </w:rPr>
      </w:pPr>
    </w:p>
    <w:p w:rsidR="00B56D56" w:rsidRDefault="00B56D56" w:rsidP="00B56D56">
      <w:pPr>
        <w:pStyle w:val="ListParagraph"/>
        <w:spacing w:after="120" w:line="240" w:lineRule="auto"/>
        <w:ind w:left="1440"/>
        <w:jc w:val="center"/>
        <w:rPr>
          <w:rFonts w:eastAsiaTheme="minorHAnsi"/>
        </w:rPr>
      </w:pPr>
    </w:p>
    <w:p w:rsidR="00BD2F63" w:rsidRDefault="00B56D56" w:rsidP="00B56D56">
      <w:pPr>
        <w:pStyle w:val="ListParagraph"/>
        <w:spacing w:after="120" w:line="24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752475</wp:posOffset>
                </wp:positionV>
                <wp:extent cx="4667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15F21" id="Rectangle 2" o:spid="_x0000_s1026" style="position:absolute;margin-left:270.75pt;margin-top:59.25pt;width:36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" filled="f" strokecolor="yellow" strokeweight="1.5pt"/>
            </w:pict>
          </mc:Fallback>
        </mc:AlternateContent>
      </w:r>
      <w:r w:rsidR="00A56550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3914776</wp:posOffset>
                </wp:positionH>
                <wp:positionV relativeFrom="paragraph">
                  <wp:posOffset>981075</wp:posOffset>
                </wp:positionV>
                <wp:extent cx="57150" cy="171450"/>
                <wp:effectExtent l="38100" t="38100" r="381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6E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8.25pt;margin-top:77.25pt;width:4.5pt;height:1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" strokecolor="yellow" strokeweight=".5pt">
                <v:stroke endarrow="block" joinstyle="miter"/>
              </v:shape>
            </w:pict>
          </mc:Fallback>
        </mc:AlternateContent>
      </w:r>
      <w:r w:rsidR="00A56550" w:rsidRPr="00A5655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1104900</wp:posOffset>
                </wp:positionV>
                <wp:extent cx="904875" cy="314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550" w:rsidRPr="00A56550" w:rsidRDefault="00A56550">
                            <w:pPr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A56550">
                              <w:rPr>
                                <w:b/>
                                <w:color w:val="FFFF00"/>
                                <w:sz w:val="28"/>
                              </w:rPr>
                              <w:t>Device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75pt;margin-top:87pt;width:71.2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" filled="f" stroked="f">
                <v:textbox>
                  <w:txbxContent>
                    <w:p w:rsidR="00A56550" w:rsidRPr="00A56550" w:rsidRDefault="00A56550">
                      <w:pPr>
                        <w:rPr>
                          <w:b/>
                          <w:color w:val="FFFF00"/>
                          <w:sz w:val="28"/>
                        </w:rPr>
                      </w:pPr>
                      <w:r w:rsidRPr="00A56550">
                        <w:rPr>
                          <w:b/>
                          <w:color w:val="FFFF00"/>
                          <w:sz w:val="28"/>
                        </w:rPr>
                        <w:t>Device ID</w:t>
                      </w:r>
                    </w:p>
                  </w:txbxContent>
                </v:textbox>
              </v:shape>
            </w:pict>
          </mc:Fallback>
        </mc:AlternateContent>
      </w:r>
      <w:r w:rsidR="00BD2F63" w:rsidRPr="00BD2F63">
        <w:rPr>
          <w:rFonts w:eastAsiaTheme="minorHAnsi"/>
          <w:noProof/>
        </w:rPr>
        <w:drawing>
          <wp:inline distT="0" distB="0" distL="0" distR="0" wp14:anchorId="5C55F5FE" wp14:editId="4212D5EF">
            <wp:extent cx="498156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845" cy="18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63" w:rsidRDefault="00BD2F63" w:rsidP="00BD2F63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BD2F63" w:rsidRPr="0048580E" w:rsidRDefault="00BD2F63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>Record the Device ID, in the figure above, the device ID is</w:t>
      </w:r>
      <w:r w:rsidRPr="00BD2F63">
        <w:rPr>
          <w:rFonts w:eastAsiaTheme="minorHAnsi"/>
          <w:b/>
        </w:rPr>
        <w:t xml:space="preserve"> AMS-ABQ</w:t>
      </w:r>
      <w:r w:rsidR="005C1A9D">
        <w:rPr>
          <w:rFonts w:eastAsiaTheme="minorHAnsi"/>
          <w:b/>
        </w:rPr>
        <w:t>.</w:t>
      </w:r>
    </w:p>
    <w:p w:rsidR="0048580E" w:rsidRDefault="0048580E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>Unplug the microSD card from card reader. The script window will show SD card is removed and it is ready for next sensor insertion.</w:t>
      </w:r>
    </w:p>
    <w:p w:rsidR="0048580E" w:rsidRPr="00B56D56" w:rsidRDefault="0048580E" w:rsidP="0048580E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B56D56" w:rsidRDefault="00B56D56" w:rsidP="00B56D56">
      <w:pPr>
        <w:pStyle w:val="ListParagraph"/>
        <w:spacing w:after="120" w:line="240" w:lineRule="auto"/>
        <w:ind w:left="1080"/>
        <w:rPr>
          <w:rFonts w:eastAsiaTheme="minorHAnsi"/>
        </w:rPr>
      </w:pPr>
      <w:r w:rsidRPr="00B56D56">
        <w:rPr>
          <w:rFonts w:eastAsiaTheme="minorHAnsi"/>
          <w:noProof/>
        </w:rPr>
        <w:drawing>
          <wp:inline distT="0" distB="0" distL="0" distR="0" wp14:anchorId="2BF26822" wp14:editId="3CCE384A">
            <wp:extent cx="5009515" cy="187482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589" cy="18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0E" w:rsidRPr="005C1A9D" w:rsidRDefault="0048580E" w:rsidP="00B56D56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5C1A9D" w:rsidRDefault="005C1A9D" w:rsidP="00592C06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t xml:space="preserve">Create a label that includes the Device ID# and place the label on the 24 POS connector shown below. </w:t>
      </w:r>
      <w:r w:rsidR="0048580E">
        <w:rPr>
          <w:rFonts w:eastAsiaTheme="minorHAnsi"/>
        </w:rPr>
        <w:t>Insert the microSD card with the same Device ID to the Pi SD card slot.</w:t>
      </w:r>
    </w:p>
    <w:p w:rsidR="0027745D" w:rsidRDefault="0027745D" w:rsidP="00B82169">
      <w:pPr>
        <w:pStyle w:val="ListParagraph"/>
        <w:spacing w:after="120" w:line="240" w:lineRule="auto"/>
        <w:ind w:left="1080"/>
        <w:jc w:val="center"/>
        <w:rPr>
          <w:rFonts w:eastAsiaTheme="minorHAnsi"/>
        </w:rPr>
      </w:pPr>
      <w:ins w:id="1" w:author="wentao shi" w:date="2021-08-03T14:40:00Z">
        <w:r>
          <w:rPr>
            <w:noProof/>
          </w:rPr>
          <w:drawing>
            <wp:inline distT="0" distB="0" distL="0" distR="0">
              <wp:extent cx="3765017" cy="2705100"/>
              <wp:effectExtent l="0" t="0" r="6985" b="0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5934" cy="27129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7745D" w:rsidRDefault="0027745D" w:rsidP="0027745D">
      <w:pPr>
        <w:pStyle w:val="ListParagraph"/>
        <w:spacing w:after="120" w:line="240" w:lineRule="auto"/>
        <w:ind w:left="1080"/>
        <w:rPr>
          <w:rFonts w:eastAsiaTheme="minorHAnsi"/>
        </w:rPr>
      </w:pPr>
    </w:p>
    <w:p w:rsidR="0027745D" w:rsidRDefault="006B79E5" w:rsidP="006B79E5">
      <w:pPr>
        <w:pStyle w:val="ListParagraph"/>
        <w:numPr>
          <w:ilvl w:val="0"/>
          <w:numId w:val="4"/>
        </w:numPr>
        <w:spacing w:after="120" w:line="240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When a microSD card that already has the “device_id.json” file is inserted, the script will show the existing Device ID on the microSD card. User can enter “y” to confirm overwrite the device ID file with a new ID, or enter “n” to </w:t>
      </w:r>
      <w:r w:rsidR="00654D6B">
        <w:rPr>
          <w:rFonts w:eastAsiaTheme="minorHAnsi"/>
        </w:rPr>
        <w:t>skip overwrite</w:t>
      </w:r>
      <w:r>
        <w:rPr>
          <w:rFonts w:eastAsiaTheme="minorHAnsi"/>
        </w:rPr>
        <w:t xml:space="preserve"> and remove the SD card. </w:t>
      </w:r>
    </w:p>
    <w:p w:rsidR="00654D6B" w:rsidRDefault="00AB7FFD" w:rsidP="00C5745B">
      <w:pPr>
        <w:spacing w:after="120" w:line="240" w:lineRule="auto"/>
        <w:ind w:left="720"/>
        <w:jc w:val="center"/>
        <w:rPr>
          <w:rFonts w:eastAsiaTheme="minorHAnsi"/>
        </w:rPr>
      </w:pPr>
      <w:r w:rsidRPr="00AB7FFD">
        <w:rPr>
          <w:rFonts w:eastAsiaTheme="minorHAnsi"/>
          <w:noProof/>
        </w:rPr>
        <w:drawing>
          <wp:inline distT="0" distB="0" distL="0" distR="0" wp14:anchorId="6AC7F0B9" wp14:editId="0CE30E71">
            <wp:extent cx="4943475" cy="24949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142" cy="25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B0" w:rsidRDefault="00D70CB0" w:rsidP="00C5745B">
      <w:pPr>
        <w:spacing w:after="120" w:line="240" w:lineRule="auto"/>
        <w:ind w:left="720"/>
        <w:jc w:val="center"/>
        <w:rPr>
          <w:rFonts w:eastAsiaTheme="minorHAnsi"/>
        </w:rPr>
      </w:pPr>
    </w:p>
    <w:p w:rsidR="00D70CB0" w:rsidRDefault="00D70CB0" w:rsidP="00C5745B">
      <w:pPr>
        <w:spacing w:after="120" w:line="240" w:lineRule="auto"/>
        <w:ind w:left="720"/>
        <w:jc w:val="center"/>
        <w:rPr>
          <w:rFonts w:eastAsiaTheme="minorHAnsi"/>
        </w:rPr>
      </w:pPr>
    </w:p>
    <w:p w:rsidR="00654D6B" w:rsidRDefault="0049374E" w:rsidP="00654D6B">
      <w:pPr>
        <w:spacing w:after="120" w:line="240" w:lineRule="auto"/>
        <w:rPr>
          <w:rFonts w:eastAsiaTheme="minorHAnsi"/>
        </w:rPr>
      </w:pPr>
      <w:r>
        <w:rPr>
          <w:rFonts w:eastAsiaTheme="minorHAnsi"/>
        </w:rPr>
        <w:t>Tips:</w:t>
      </w:r>
    </w:p>
    <w:p w:rsidR="0049374E" w:rsidRDefault="0049374E" w:rsidP="0049374E">
      <w:pPr>
        <w:pStyle w:val="ListParagraph"/>
        <w:numPr>
          <w:ilvl w:val="0"/>
          <w:numId w:val="5"/>
        </w:numPr>
        <w:spacing w:after="120" w:line="240" w:lineRule="auto"/>
        <w:rPr>
          <w:rFonts w:eastAsiaTheme="minorHAnsi"/>
        </w:rPr>
      </w:pPr>
      <w:r w:rsidRPr="0049374E">
        <w:rPr>
          <w:rFonts w:eastAsiaTheme="minorHAnsi"/>
        </w:rPr>
        <w:t xml:space="preserve">On windows 10, </w:t>
      </w:r>
      <w:r w:rsidR="00EE471A">
        <w:rPr>
          <w:rFonts w:eastAsiaTheme="minorHAnsi"/>
        </w:rPr>
        <w:t>if you click away in the script window, then</w:t>
      </w:r>
      <w:r w:rsidR="003D0455">
        <w:rPr>
          <w:rFonts w:eastAsiaTheme="minorHAnsi"/>
        </w:rPr>
        <w:t xml:space="preserve"> the cursor will move to some other place, and</w:t>
      </w:r>
      <w:r w:rsidR="00EE471A">
        <w:rPr>
          <w:rFonts w:eastAsiaTheme="minorHAnsi"/>
        </w:rPr>
        <w:t xml:space="preserve"> </w:t>
      </w:r>
      <w:r w:rsidRPr="0049374E">
        <w:rPr>
          <w:rFonts w:eastAsiaTheme="minorHAnsi"/>
        </w:rPr>
        <w:t xml:space="preserve">the script window will not show text properly. </w:t>
      </w:r>
      <w:r>
        <w:rPr>
          <w:rFonts w:eastAsiaTheme="minorHAnsi"/>
        </w:rPr>
        <w:t>You can resize the window by drag on the window corner to solve this problem.</w:t>
      </w:r>
    </w:p>
    <w:p w:rsidR="003D0455" w:rsidRDefault="00292A4C" w:rsidP="003D0455">
      <w:pPr>
        <w:pStyle w:val="ListParagraph"/>
        <w:spacing w:after="120" w:line="240" w:lineRule="auto"/>
        <w:jc w:val="center"/>
        <w:rPr>
          <w:rFonts w:eastAsiaTheme="minorHAnsi"/>
        </w:rPr>
      </w:pPr>
      <w:r w:rsidRPr="00A5655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67128E" wp14:editId="793FBF6D">
                <wp:simplePos x="0" y="0"/>
                <wp:positionH relativeFrom="column">
                  <wp:posOffset>3905250</wp:posOffset>
                </wp:positionH>
                <wp:positionV relativeFrom="paragraph">
                  <wp:posOffset>2684780</wp:posOffset>
                </wp:positionV>
                <wp:extent cx="1876425" cy="5429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A4C" w:rsidRPr="003D0455" w:rsidRDefault="00292A4C" w:rsidP="00292A4C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</w:rPr>
                              <w:t>Resize the window by dragging here will solve the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128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07.5pt;margin-top:211.4pt;width:147.75pt;height:42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" filled="f" stroked="f">
                <v:textbox>
                  <w:txbxContent>
                    <w:p w:rsidR="00292A4C" w:rsidRPr="003D0455" w:rsidRDefault="00292A4C" w:rsidP="00292A4C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</w:rPr>
                        <w:t>Resize the window by dragging here will solve the problem.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3008630</wp:posOffset>
                </wp:positionV>
                <wp:extent cx="285750" cy="276225"/>
                <wp:effectExtent l="38100" t="38100" r="381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BD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40.25pt;margin-top:236.9pt;width:22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" strokecolor="red" strokeweight="3pt">
                <v:stroke startarrow="block" endarrow="block" joinstyle="miter"/>
              </v:shape>
            </w:pict>
          </mc:Fallback>
        </mc:AlternateContent>
      </w:r>
      <w:r w:rsidR="003D0455" w:rsidRPr="00A5655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7F043" wp14:editId="5E891946">
                <wp:simplePos x="0" y="0"/>
                <wp:positionH relativeFrom="column">
                  <wp:posOffset>3629025</wp:posOffset>
                </wp:positionH>
                <wp:positionV relativeFrom="paragraph">
                  <wp:posOffset>903605</wp:posOffset>
                </wp:positionV>
                <wp:extent cx="1914525" cy="657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55" w:rsidRPr="003D0455" w:rsidRDefault="003D0455" w:rsidP="003D0455">
                            <w:pPr>
                              <w:rPr>
                                <w:b/>
                                <w:color w:val="FFFF00"/>
                                <w:sz w:val="18"/>
                              </w:rPr>
                            </w:pPr>
                            <w:r w:rsidRPr="003D0455">
                              <w:rPr>
                                <w:b/>
                                <w:color w:val="FFFF00"/>
                                <w:sz w:val="18"/>
                              </w:rPr>
                              <w:t>Cursor</w:t>
                            </w:r>
                            <w:r>
                              <w:rPr>
                                <w:b/>
                                <w:color w:val="FFFF00"/>
                                <w:sz w:val="18"/>
                              </w:rPr>
                              <w:t xml:space="preserve"> moved here. </w:t>
                            </w:r>
                            <w:r w:rsidRPr="003D0455">
                              <w:rPr>
                                <w:b/>
                                <w:color w:val="FFFF00"/>
                                <w:sz w:val="18"/>
                              </w:rPr>
                              <w:t xml:space="preserve">New message will not display correctly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F043" id="_x0000_s1028" type="#_x0000_t202" style="position:absolute;left:0;text-align:left;margin-left:285.75pt;margin-top:71.15pt;width:150.75pt;height:5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" filled="f" stroked="f">
                <v:textbox>
                  <w:txbxContent>
                    <w:p w:rsidR="003D0455" w:rsidRPr="003D0455" w:rsidRDefault="003D0455" w:rsidP="003D0455">
                      <w:pPr>
                        <w:rPr>
                          <w:b/>
                          <w:color w:val="FFFF00"/>
                          <w:sz w:val="18"/>
                        </w:rPr>
                      </w:pPr>
                      <w:r w:rsidRPr="003D0455">
                        <w:rPr>
                          <w:b/>
                          <w:color w:val="FFFF00"/>
                          <w:sz w:val="18"/>
                        </w:rPr>
                        <w:t>Cursor</w:t>
                      </w:r>
                      <w:r>
                        <w:rPr>
                          <w:b/>
                          <w:color w:val="FFFF00"/>
                          <w:sz w:val="18"/>
                        </w:rPr>
                        <w:t xml:space="preserve"> moved here. </w:t>
                      </w:r>
                      <w:r w:rsidRPr="003D0455">
                        <w:rPr>
                          <w:b/>
                          <w:color w:val="FFFF00"/>
                          <w:sz w:val="18"/>
                        </w:rPr>
                        <w:t xml:space="preserve">New message will not display correctly </w:t>
                      </w:r>
                    </w:p>
                  </w:txbxContent>
                </v:textbox>
              </v:shape>
            </w:pict>
          </mc:Fallback>
        </mc:AlternateContent>
      </w:r>
      <w:r w:rsidR="003D0455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1332230</wp:posOffset>
                </wp:positionV>
                <wp:extent cx="171450" cy="2000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24A6" id="Straight Arrow Connector 8" o:spid="_x0000_s1026" type="#_x0000_t32" style="position:absolute;margin-left:326.25pt;margin-top:104.9pt;width:13.5pt;height:1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" strokecolor="yellow" strokeweight=".5pt">
                <v:stroke endarrow="block" joinstyle="miter"/>
              </v:shape>
            </w:pict>
          </mc:Fallback>
        </mc:AlternateContent>
      </w:r>
      <w:r w:rsidR="003D0455" w:rsidRPr="003D0455">
        <w:rPr>
          <w:rFonts w:eastAsiaTheme="minorHAnsi"/>
        </w:rPr>
        <w:drawing>
          <wp:inline distT="0" distB="0" distL="0" distR="0" wp14:anchorId="011B70F5" wp14:editId="31BD0CC2">
            <wp:extent cx="51859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527" cy="31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6B" w:rsidRDefault="00654D6B" w:rsidP="00654D6B">
      <w:pPr>
        <w:spacing w:after="120" w:line="240" w:lineRule="auto"/>
        <w:rPr>
          <w:rFonts w:eastAsiaTheme="minorHAnsi"/>
        </w:rPr>
      </w:pPr>
    </w:p>
    <w:p w:rsidR="0027745D" w:rsidRDefault="0027745D" w:rsidP="00392F54">
      <w:pPr>
        <w:spacing w:after="120" w:line="240" w:lineRule="auto"/>
        <w:rPr>
          <w:rFonts w:eastAsiaTheme="minorHAnsi"/>
        </w:rPr>
      </w:pPr>
      <w:bookmarkStart w:id="2" w:name="_GoBack"/>
      <w:bookmarkEnd w:id="2"/>
    </w:p>
    <w:sectPr w:rsidR="0027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52B0B"/>
    <w:multiLevelType w:val="hybridMultilevel"/>
    <w:tmpl w:val="4028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1C41"/>
    <w:multiLevelType w:val="hybridMultilevel"/>
    <w:tmpl w:val="7372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7649"/>
    <w:multiLevelType w:val="hybridMultilevel"/>
    <w:tmpl w:val="3266E94E"/>
    <w:lvl w:ilvl="0" w:tplc="09C05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0097F"/>
    <w:multiLevelType w:val="multilevel"/>
    <w:tmpl w:val="D534B03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981A3F"/>
    <w:multiLevelType w:val="hybridMultilevel"/>
    <w:tmpl w:val="6520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i">
    <w15:presenceInfo w15:providerId="Windows Live" w15:userId="08dca010ace4711a"/>
  </w15:person>
  <w15:person w15:author="wentao shi">
    <w15:presenceInfo w15:providerId="Windows Live" w15:userId="062ef370144be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E8"/>
    <w:rsid w:val="00121CF7"/>
    <w:rsid w:val="001564C9"/>
    <w:rsid w:val="00247A82"/>
    <w:rsid w:val="0027745D"/>
    <w:rsid w:val="00292A4C"/>
    <w:rsid w:val="00392F54"/>
    <w:rsid w:val="003D0455"/>
    <w:rsid w:val="0048580E"/>
    <w:rsid w:val="0049374E"/>
    <w:rsid w:val="00592C06"/>
    <w:rsid w:val="005C1A9D"/>
    <w:rsid w:val="0064572F"/>
    <w:rsid w:val="00654D6B"/>
    <w:rsid w:val="006B79E5"/>
    <w:rsid w:val="006E163B"/>
    <w:rsid w:val="00A56550"/>
    <w:rsid w:val="00AB7FFD"/>
    <w:rsid w:val="00B56D56"/>
    <w:rsid w:val="00B82169"/>
    <w:rsid w:val="00BD2F63"/>
    <w:rsid w:val="00C213E8"/>
    <w:rsid w:val="00C5745B"/>
    <w:rsid w:val="00CB1585"/>
    <w:rsid w:val="00D70CB0"/>
    <w:rsid w:val="00DE556F"/>
    <w:rsid w:val="00E0085C"/>
    <w:rsid w:val="00E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2E95-D3A5-4ED1-A21C-F2174C38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6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585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B1585"/>
  </w:style>
  <w:style w:type="paragraph" w:styleId="BalloonText">
    <w:name w:val="Balloon Text"/>
    <w:basedOn w:val="Normal"/>
    <w:link w:val="BalloonTextChar"/>
    <w:uiPriority w:val="99"/>
    <w:semiHidden/>
    <w:unhideWhenUsed/>
    <w:rsid w:val="00A56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7-zip.org/" TargetMode="External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24</cp:revision>
  <dcterms:created xsi:type="dcterms:W3CDTF">2021-09-08T21:19:00Z</dcterms:created>
  <dcterms:modified xsi:type="dcterms:W3CDTF">2021-09-08T22:46:00Z</dcterms:modified>
</cp:coreProperties>
</file>